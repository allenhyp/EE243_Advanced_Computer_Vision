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D92" w:rsidRDefault="00027D92" w:rsidP="00F773A1">
      <w:pPr>
        <w:tabs>
          <w:tab w:val="left" w:pos="6104"/>
        </w:tabs>
        <w:jc w:val="both"/>
        <w:outlineLvl w:val="0"/>
        <w:pPrChange w:id="0" w:author="Allen Hsu" w:date="2018-04-27T03:08:00Z">
          <w:pPr>
            <w:jc w:val="both"/>
            <w:outlineLvl w:val="0"/>
          </w:pPr>
        </w:pPrChange>
      </w:pPr>
      <w:r>
        <w:t>EE243 Project abstract</w:t>
      </w:r>
      <w:ins w:id="1" w:author="Allen Hsu" w:date="2018-04-27T03:08:00Z">
        <w:r w:rsidR="00F773A1">
          <w:tab/>
        </w:r>
      </w:ins>
    </w:p>
    <w:p w:rsidR="00F773A1" w:rsidRDefault="00F773A1" w:rsidP="00F773A1">
      <w:pPr>
        <w:tabs>
          <w:tab w:val="left" w:pos="6104"/>
        </w:tabs>
        <w:jc w:val="both"/>
        <w:outlineLvl w:val="0"/>
        <w:rPr>
          <w:ins w:id="2" w:author="Allen Hsu" w:date="2018-04-27T03:11:00Z"/>
        </w:rPr>
      </w:pPr>
    </w:p>
    <w:p w:rsidR="00027D92" w:rsidDel="00F773A1" w:rsidRDefault="00F773A1" w:rsidP="00F773A1">
      <w:pPr>
        <w:jc w:val="both"/>
        <w:rPr>
          <w:del w:id="3" w:author="Allen Hsu" w:date="2018-04-27T03:11:00Z"/>
        </w:rPr>
      </w:pPr>
      <w:ins w:id="4" w:author="Allen Hsu" w:date="2018-04-27T03:11:00Z">
        <w:r>
          <w:t xml:space="preserve">Traffic sign recognition by computer vision played one of the key roles in the development of autonomous vehicle. Based on the research by </w:t>
        </w:r>
        <w:proofErr w:type="spellStart"/>
        <w:r>
          <w:t>Shustanov</w:t>
        </w:r>
        <w:proofErr w:type="spellEnd"/>
        <w:r>
          <w:t xml:space="preserve">, A. et al. [1] regarding real-time traffic sign recognition with Convolutional Neural Network, I am going to implement the idea in the smartphone (iPhone with GPU). The training set would be “German Traffic sign benchmark”, and the test set would be the real-world image taken behind the front windscreen. The app would automatically analyze the image and recognize different traffic signs on the road. I will utilize the common tools for implementing computer vision and machine learning like TensorFlow, and AWS to build the proposed system. Instead of using the CUDA code from the paper, I would use Metal and </w:t>
        </w:r>
        <w:proofErr w:type="spellStart"/>
        <w:r>
          <w:t>CoreML</w:t>
        </w:r>
        <w:proofErr w:type="spellEnd"/>
        <w:r>
          <w:t xml:space="preserve"> for utilizing iPhone GPU. Ultimately, I would optimize the speed of CNN working locally with GPU on the </w:t>
        </w:r>
        <w:proofErr w:type="gramStart"/>
        <w:r>
          <w:t>phone, a</w:t>
        </w:r>
        <w:bookmarkStart w:id="5" w:name="_GoBack"/>
        <w:bookmarkEnd w:id="5"/>
        <w:r>
          <w:t>nd</w:t>
        </w:r>
        <w:proofErr w:type="gramEnd"/>
        <w:r>
          <w:t xml:space="preserve"> compare the efficiency between uploading to the cloud via LTE and let the AWS server finish the computation.  </w:t>
        </w:r>
      </w:ins>
    </w:p>
    <w:p w:rsidR="00027D92" w:rsidDel="00002C7C" w:rsidRDefault="00027D92" w:rsidP="00027D92">
      <w:pPr>
        <w:jc w:val="both"/>
        <w:rPr>
          <w:del w:id="6" w:author="Allen Hsu" w:date="2018-04-27T01:58:00Z"/>
        </w:rPr>
      </w:pPr>
      <w:del w:id="7" w:author="Allen Hsu" w:date="2018-04-27T01:58:00Z">
        <w:r w:rsidDel="00002C7C">
          <w:delText xml:space="preserve">Nowadays, over 90% of families in America own at least one vehicle. Driving has already been a big portion of American’s daily life for decades. Therefore, we want to </w:delText>
        </w:r>
        <w:r w:rsidDel="00002C7C">
          <w:delText>introduce a simple system for evaluating</w:delText>
        </w:r>
        <w:r w:rsidDel="00002C7C">
          <w:delText xml:space="preserve"> the driving skill of the driver. The user will get a score of their driving skill after finishing a tour, and the only thing needed is a smartphone. We believe it can help drivers to evaluate their driving skill and improve their skill to some extent. Furthermore, the insurance company can also use the score to evaluate the credibility of their clients, while those who have better driving skill should be benefited with lower insurance bill.</w:delText>
        </w:r>
      </w:del>
    </w:p>
    <w:p w:rsidR="00027D92" w:rsidDel="00002C7C" w:rsidRDefault="00027D92" w:rsidP="00027D92">
      <w:pPr>
        <w:jc w:val="both"/>
        <w:rPr>
          <w:del w:id="8" w:author="Allen Hsu" w:date="2018-04-27T01:58:00Z"/>
        </w:rPr>
      </w:pPr>
    </w:p>
    <w:p w:rsidR="00027D92" w:rsidDel="002B20F7" w:rsidRDefault="00027D92" w:rsidP="002B20F7">
      <w:pPr>
        <w:jc w:val="both"/>
        <w:rPr>
          <w:del w:id="9" w:author="Allen Hsu" w:date="2018-04-27T02:39:00Z"/>
        </w:rPr>
        <w:pPrChange w:id="10" w:author="Allen Hsu" w:date="2018-04-27T02:39:00Z">
          <w:pPr>
            <w:jc w:val="both"/>
          </w:pPr>
        </w:pPrChange>
      </w:pPr>
      <w:del w:id="11" w:author="Allen Hsu" w:date="2018-04-27T03:11:00Z">
        <w:r w:rsidDel="00F773A1">
          <w:delText xml:space="preserve">I </w:delText>
        </w:r>
      </w:del>
      <w:del w:id="12" w:author="Allen Hsu" w:date="2018-04-27T02:07:00Z">
        <w:r w:rsidDel="00002C7C">
          <w:delText xml:space="preserve">want to </w:delText>
        </w:r>
      </w:del>
      <w:del w:id="13" w:author="Allen Hsu" w:date="2018-04-27T02:08:00Z">
        <w:r w:rsidDel="00002C7C">
          <w:delText>build an app in</w:delText>
        </w:r>
      </w:del>
      <w:del w:id="14" w:author="Allen Hsu" w:date="2018-04-27T03:11:00Z">
        <w:r w:rsidDel="00F773A1">
          <w:delText xml:space="preserve"> the smartphone</w:delText>
        </w:r>
      </w:del>
      <w:del w:id="15" w:author="Allen Hsu" w:date="2018-04-27T02:09:00Z">
        <w:r w:rsidDel="00721E53">
          <w:delText xml:space="preserve"> (in my case,</w:delText>
        </w:r>
      </w:del>
      <w:del w:id="16" w:author="Allen Hsu" w:date="2018-04-27T03:11:00Z">
        <w:r w:rsidDel="00F773A1">
          <w:delText xml:space="preserve"> iPhone</w:delText>
        </w:r>
      </w:del>
      <w:del w:id="17" w:author="Allen Hsu" w:date="2018-04-27T02:09:00Z">
        <w:r w:rsidDel="00721E53">
          <w:delText>)</w:delText>
        </w:r>
      </w:del>
      <w:del w:id="18" w:author="Allen Hsu" w:date="2018-04-27T03:11:00Z">
        <w:r w:rsidDel="00F773A1">
          <w:delText xml:space="preserve">. </w:delText>
        </w:r>
      </w:del>
      <w:del w:id="19" w:author="Allen Hsu" w:date="2018-04-27T02:20:00Z">
        <w:r w:rsidDel="00845B73">
          <w:delText xml:space="preserve">The </w:delText>
        </w:r>
      </w:del>
      <w:del w:id="20" w:author="Allen Hsu" w:date="2018-04-27T02:38:00Z">
        <w:r w:rsidDel="002B20F7">
          <w:delText>user can place the device behind the front windscreen</w:delText>
        </w:r>
      </w:del>
      <w:del w:id="21" w:author="Allen Hsu" w:date="2018-04-27T02:20:00Z">
        <w:r w:rsidDel="00845B73">
          <w:delText>,</w:delText>
        </w:r>
      </w:del>
      <w:del w:id="22" w:author="Allen Hsu" w:date="2018-04-27T03:11:00Z">
        <w:r w:rsidDel="00F773A1">
          <w:delText xml:space="preserve"> </w:delText>
        </w:r>
      </w:del>
      <w:del w:id="23" w:author="Allen Hsu" w:date="2018-04-27T02:20:00Z">
        <w:r w:rsidDel="00845B73">
          <w:delText>and let</w:delText>
        </w:r>
      </w:del>
      <w:del w:id="24" w:author="Allen Hsu" w:date="2018-04-27T02:21:00Z">
        <w:r w:rsidDel="00845B73">
          <w:delText xml:space="preserve"> it</w:delText>
        </w:r>
      </w:del>
      <w:del w:id="25" w:author="Allen Hsu" w:date="2018-04-27T03:11:00Z">
        <w:r w:rsidDel="00F773A1">
          <w:delText xml:space="preserve"> automatically analyze the image and recognize different </w:delText>
        </w:r>
      </w:del>
      <w:del w:id="26" w:author="Allen Hsu" w:date="2018-04-27T02:39:00Z">
        <w:r w:rsidDel="002B20F7">
          <w:delText xml:space="preserve">patterns </w:delText>
        </w:r>
      </w:del>
      <w:del w:id="27" w:author="Allen Hsu" w:date="2018-04-27T03:11:00Z">
        <w:r w:rsidDel="00F773A1">
          <w:delText>on the road.</w:delText>
        </w:r>
      </w:del>
      <w:del w:id="28" w:author="Allen Hsu" w:date="2018-04-27T02:10:00Z">
        <w:r w:rsidDel="00721E53">
          <w:delText xml:space="preserve"> </w:delText>
        </w:r>
      </w:del>
      <w:del w:id="29" w:author="Allen Hsu" w:date="2018-04-27T02:09:00Z">
        <w:r w:rsidDel="00721E53">
          <w:delText>In this project, we restrict the targets within the vision to traffic lights, stop signs, speed limit signs, and pedestrians.</w:delText>
        </w:r>
      </w:del>
      <w:del w:id="30" w:author="Allen Hsu" w:date="2018-04-27T03:11:00Z">
        <w:r w:rsidDel="00F773A1">
          <w:delText xml:space="preserve"> </w:delText>
        </w:r>
      </w:del>
      <w:del w:id="31" w:author="Allen Hsu" w:date="2018-04-27T02:39:00Z">
        <w:r w:rsidDel="002B20F7">
          <w:delText xml:space="preserve">Besides, we will take advantage of the GPS and accelerometer on the phone to calculate the speed and acceleration of the car. After comparing the speed of the car and patterns gotten by the mobile device, we can evaluate his/her driving score by the information. For example, if the user did not slow down while meeting a pedestrian, he/she would lose some points; if the user drives smoothly for a period of time, he/she would gain some points. </w:delText>
        </w:r>
      </w:del>
    </w:p>
    <w:p w:rsidR="00027D92" w:rsidDel="002B20F7" w:rsidRDefault="00027D92" w:rsidP="002B20F7">
      <w:pPr>
        <w:jc w:val="both"/>
        <w:rPr>
          <w:del w:id="32" w:author="Allen Hsu" w:date="2018-04-27T02:39:00Z"/>
        </w:rPr>
        <w:pPrChange w:id="33" w:author="Allen Hsu" w:date="2018-04-27T02:39:00Z">
          <w:pPr>
            <w:jc w:val="both"/>
          </w:pPr>
        </w:pPrChange>
      </w:pPr>
    </w:p>
    <w:p w:rsidR="00027D92" w:rsidDel="00F773A1" w:rsidRDefault="00027D92" w:rsidP="002B20F7">
      <w:pPr>
        <w:jc w:val="both"/>
        <w:rPr>
          <w:del w:id="34" w:author="Allen Hsu" w:date="2018-04-27T03:11:00Z"/>
        </w:rPr>
      </w:pPr>
      <w:del w:id="35" w:author="Allen Hsu" w:date="2018-04-27T02:08:00Z">
        <w:r w:rsidDel="00002C7C">
          <w:delText xml:space="preserve">There are several pieces of research regarding recognition of traffic signs as listed in the reference. Mainly, we are going to implement Convolutional Neural Network for pattern recognition with the method by Shustanov, A. et al. [4]. </w:delText>
        </w:r>
      </w:del>
      <w:del w:id="36" w:author="Allen Hsu" w:date="2018-04-27T02:39:00Z">
        <w:r w:rsidDel="002B20F7">
          <w:delText xml:space="preserve">We want to use the dataset called German Traffic sign benchmark as the training set of traffic signs. On the other hand, we are using cascade classifier by Angelova, A. et al. [5] to detect pedestrians for low latency with Caltech dataset. We </w:delText>
        </w:r>
      </w:del>
      <w:del w:id="37" w:author="Allen Hsu" w:date="2018-04-27T03:11:00Z">
        <w:r w:rsidDel="00F773A1">
          <w:delText xml:space="preserve">will utilize the common tools for implementing computer vision and machine learning like TensorFlow, and AWS to build the proposed system. </w:delText>
        </w:r>
      </w:del>
      <w:del w:id="38" w:author="Allen Hsu" w:date="2018-04-27T03:02:00Z">
        <w:r w:rsidDel="00A84737">
          <w:delText>Meantime</w:delText>
        </w:r>
      </w:del>
      <w:del w:id="39" w:author="Allen Hsu" w:date="2018-04-27T03:11:00Z">
        <w:r w:rsidDel="00F773A1">
          <w:delText xml:space="preserve">, </w:delText>
        </w:r>
      </w:del>
      <w:del w:id="40" w:author="Allen Hsu" w:date="2018-04-27T02:41:00Z">
        <w:r w:rsidDel="002B20F7">
          <w:delText>we</w:delText>
        </w:r>
      </w:del>
      <w:del w:id="41" w:author="Allen Hsu" w:date="2018-04-27T03:11:00Z">
        <w:r w:rsidDel="00F773A1">
          <w:delText xml:space="preserve"> would </w:delText>
        </w:r>
      </w:del>
      <w:del w:id="42" w:author="Allen Hsu" w:date="2018-04-27T03:03:00Z">
        <w:r w:rsidDel="00A84737">
          <w:delText xml:space="preserve">also </w:delText>
        </w:r>
      </w:del>
      <w:del w:id="43" w:author="Allen Hsu" w:date="2018-04-27T03:09:00Z">
        <w:r w:rsidDel="00F773A1">
          <w:delText xml:space="preserve">compare the efficiency of computation </w:delText>
        </w:r>
      </w:del>
      <w:del w:id="44" w:author="Allen Hsu" w:date="2018-04-27T03:03:00Z">
        <w:r w:rsidDel="00A84737">
          <w:delText>under different real-time scenario, such as whether compute</w:delText>
        </w:r>
      </w:del>
      <w:del w:id="45" w:author="Allen Hsu" w:date="2018-04-27T03:11:00Z">
        <w:r w:rsidDel="00F773A1">
          <w:delText xml:space="preserve"> locally with GPU on the phone</w:delText>
        </w:r>
      </w:del>
      <w:del w:id="46" w:author="Allen Hsu" w:date="2018-04-27T03:09:00Z">
        <w:r w:rsidDel="00F773A1">
          <w:delText xml:space="preserve"> or </w:delText>
        </w:r>
      </w:del>
      <w:del w:id="47" w:author="Allen Hsu" w:date="2018-04-27T03:11:00Z">
        <w:r w:rsidDel="00F773A1">
          <w:delText xml:space="preserve">upload to the cloud via LTE.  </w:delText>
        </w:r>
      </w:del>
    </w:p>
    <w:p w:rsidR="00027D92" w:rsidRDefault="00027D92" w:rsidP="00027D92">
      <w:pPr>
        <w:jc w:val="both"/>
      </w:pPr>
    </w:p>
    <w:p w:rsidR="00027D92" w:rsidRDefault="00027D92" w:rsidP="00027D92">
      <w:pPr>
        <w:jc w:val="both"/>
      </w:pPr>
    </w:p>
    <w:p w:rsidR="00027D92" w:rsidRDefault="00027D92" w:rsidP="00027D92">
      <w:pPr>
        <w:jc w:val="both"/>
      </w:pPr>
    </w:p>
    <w:p w:rsidR="00027D92" w:rsidRDefault="00027D92" w:rsidP="00027D92">
      <w:pPr>
        <w:jc w:val="both"/>
      </w:pPr>
      <w:r>
        <w:t> </w:t>
      </w:r>
    </w:p>
    <w:p w:rsidR="00027D92" w:rsidRDefault="00027D92" w:rsidP="00027D92">
      <w:pPr>
        <w:jc w:val="both"/>
      </w:pPr>
      <w:r>
        <w:t xml:space="preserve">Reference:    </w:t>
      </w:r>
    </w:p>
    <w:p w:rsidR="00002C7C" w:rsidDel="00002C7C" w:rsidRDefault="00002C7C" w:rsidP="00002C7C">
      <w:pPr>
        <w:jc w:val="both"/>
        <w:rPr>
          <w:del w:id="48" w:author="Allen Hsu" w:date="2018-04-27T02:07:00Z"/>
          <w:moveTo w:id="49" w:author="Allen Hsu" w:date="2018-04-27T02:07:00Z"/>
        </w:rPr>
      </w:pPr>
      <w:moveToRangeStart w:id="50" w:author="Allen Hsu" w:date="2018-04-27T02:07:00Z" w:name="move512558187"/>
      <w:moveTo w:id="51" w:author="Allen Hsu" w:date="2018-04-27T02:07:00Z">
        <w:r>
          <w:t>[</w:t>
        </w:r>
      </w:moveTo>
      <w:ins w:id="52" w:author="Allen Hsu" w:date="2018-04-27T02:07:00Z">
        <w:r>
          <w:t>1</w:t>
        </w:r>
      </w:ins>
      <w:moveTo w:id="53" w:author="Allen Hsu" w:date="2018-04-27T02:07:00Z">
        <w:del w:id="54" w:author="Allen Hsu" w:date="2018-04-27T02:07:00Z">
          <w:r w:rsidDel="00002C7C">
            <w:delText>4</w:delText>
          </w:r>
        </w:del>
        <w:r>
          <w:t xml:space="preserve">] </w:t>
        </w:r>
        <w:proofErr w:type="spellStart"/>
        <w:r>
          <w:t>Shustanov</w:t>
        </w:r>
        <w:proofErr w:type="spellEnd"/>
        <w:r>
          <w:t xml:space="preserve">, A., </w:t>
        </w:r>
        <w:proofErr w:type="spellStart"/>
        <w:r>
          <w:t>Yakimov</w:t>
        </w:r>
        <w:proofErr w:type="spellEnd"/>
        <w:r>
          <w:t>, P., (2017). CNN Design For Real-Time Traffic Sign Recognition Procedia Engineering, Vol.</w:t>
        </w:r>
        <w:proofErr w:type="gramStart"/>
        <w:r>
          <w:t>201,pp.</w:t>
        </w:r>
        <w:proofErr w:type="gramEnd"/>
        <w:r>
          <w:t>718-725.</w:t>
        </w:r>
      </w:moveTo>
    </w:p>
    <w:moveToRangeEnd w:id="50"/>
    <w:p w:rsidR="00027D92" w:rsidRDefault="00027D92" w:rsidP="00027D92">
      <w:pPr>
        <w:jc w:val="both"/>
      </w:pPr>
    </w:p>
    <w:p w:rsidR="00027D92" w:rsidRDefault="00027D92" w:rsidP="00027D92">
      <w:pPr>
        <w:jc w:val="both"/>
      </w:pPr>
      <w:r>
        <w:t>[</w:t>
      </w:r>
      <w:ins w:id="55" w:author="Allen Hsu" w:date="2018-04-27T02:07:00Z">
        <w:r w:rsidR="00002C7C">
          <w:t>2</w:t>
        </w:r>
      </w:ins>
      <w:del w:id="56" w:author="Allen Hsu" w:date="2018-04-27T02:07:00Z">
        <w:r w:rsidDel="00002C7C">
          <w:delText>1</w:delText>
        </w:r>
      </w:del>
      <w:r>
        <w:t xml:space="preserve">] Habibi </w:t>
      </w:r>
      <w:proofErr w:type="gramStart"/>
      <w:r>
        <w:t>Aghdam,H.</w:t>
      </w:r>
      <w:proofErr w:type="gramEnd"/>
      <w:r>
        <w:t>,</w:t>
      </w:r>
      <w:proofErr w:type="spellStart"/>
      <w:r>
        <w:t>Jahani</w:t>
      </w:r>
      <w:proofErr w:type="spellEnd"/>
      <w:r>
        <w:t xml:space="preserve"> </w:t>
      </w:r>
      <w:proofErr w:type="spellStart"/>
      <w:r>
        <w:t>Heravi,E</w:t>
      </w:r>
      <w:proofErr w:type="spellEnd"/>
      <w:r>
        <w:t xml:space="preserve">., </w:t>
      </w:r>
      <w:proofErr w:type="spellStart"/>
      <w:r>
        <w:t>Puig,D</w:t>
      </w:r>
      <w:proofErr w:type="spellEnd"/>
      <w:r>
        <w:t>. (2016)A Practical Approach for Detection and Classification of Traffic signs using Convolutional Neural Networks. Robotics and Autonomous System, Vol.</w:t>
      </w:r>
      <w:proofErr w:type="gramStart"/>
      <w:r>
        <w:t>84,pp.</w:t>
      </w:r>
      <w:proofErr w:type="gramEnd"/>
      <w:r>
        <w:t>97-112.</w:t>
      </w:r>
    </w:p>
    <w:p w:rsidR="00027D92" w:rsidRDefault="00027D92" w:rsidP="00027D92">
      <w:pPr>
        <w:jc w:val="both"/>
      </w:pPr>
      <w:r>
        <w:t>[</w:t>
      </w:r>
      <w:ins w:id="57" w:author="Allen Hsu" w:date="2018-04-27T02:07:00Z">
        <w:r w:rsidR="00002C7C">
          <w:t>3</w:t>
        </w:r>
      </w:ins>
      <w:del w:id="58" w:author="Allen Hsu" w:date="2018-04-27T02:07:00Z">
        <w:r w:rsidDel="00002C7C">
          <w:delText>2</w:delText>
        </w:r>
      </w:del>
      <w:r>
        <w:t xml:space="preserve">] </w:t>
      </w:r>
      <w:proofErr w:type="spellStart"/>
      <w:r>
        <w:t>Kardkovacs</w:t>
      </w:r>
      <w:proofErr w:type="spellEnd"/>
      <w:r>
        <w:t xml:space="preserve">, Z.T., </w:t>
      </w:r>
      <w:proofErr w:type="spellStart"/>
      <w:r>
        <w:t>Paroczi</w:t>
      </w:r>
      <w:proofErr w:type="spellEnd"/>
      <w:r>
        <w:t xml:space="preserve">, </w:t>
      </w:r>
      <w:proofErr w:type="gramStart"/>
      <w:r>
        <w:t>Z.,</w:t>
      </w:r>
      <w:proofErr w:type="spellStart"/>
      <w:r>
        <w:t>Siegler</w:t>
      </w:r>
      <w:proofErr w:type="gramEnd"/>
      <w:r>
        <w:t>,A</w:t>
      </w:r>
      <w:proofErr w:type="spellEnd"/>
      <w:r>
        <w:t xml:space="preserve">.,(2011)Real-Time Traffic Sign Recognition System. 2nd International Conference on Cognitive </w:t>
      </w:r>
      <w:proofErr w:type="spellStart"/>
      <w:r>
        <w:t>Infocommunications</w:t>
      </w:r>
      <w:proofErr w:type="spellEnd"/>
      <w:r>
        <w:t xml:space="preserve">. </w:t>
      </w:r>
    </w:p>
    <w:p w:rsidR="00027D92" w:rsidRDefault="00027D92" w:rsidP="00027D92">
      <w:pPr>
        <w:jc w:val="both"/>
      </w:pPr>
      <w:r>
        <w:t>[</w:t>
      </w:r>
      <w:ins w:id="59" w:author="Allen Hsu" w:date="2018-04-27T02:07:00Z">
        <w:r w:rsidR="00002C7C">
          <w:t>4</w:t>
        </w:r>
      </w:ins>
      <w:del w:id="60" w:author="Allen Hsu" w:date="2018-04-27T02:07:00Z">
        <w:r w:rsidDel="00002C7C">
          <w:delText>3</w:delText>
        </w:r>
      </w:del>
      <w:r>
        <w:t xml:space="preserve">] Zhu, Y.Y., Zhang, C.Q., Zhou, D.Y., Wang, X.G., Bai, X., Liu, </w:t>
      </w:r>
      <w:proofErr w:type="gramStart"/>
      <w:r>
        <w:t>W.Y.,(</w:t>
      </w:r>
      <w:proofErr w:type="gramEnd"/>
      <w:r>
        <w:t>2016).Traffic Sign Detection and Recognition Using Fully Convolutional Network Guided Proposals.Neurocomputing,Vol.214,pp.758-766.</w:t>
      </w:r>
    </w:p>
    <w:p w:rsidR="00027D92" w:rsidDel="00F773A1" w:rsidRDefault="00027D92" w:rsidP="00027D92">
      <w:pPr>
        <w:jc w:val="both"/>
        <w:rPr>
          <w:del w:id="61" w:author="Allen Hsu" w:date="2018-04-27T03:08:00Z"/>
          <w:moveFrom w:id="62" w:author="Allen Hsu" w:date="2018-04-27T02:07:00Z"/>
        </w:rPr>
      </w:pPr>
      <w:moveFromRangeStart w:id="63" w:author="Allen Hsu" w:date="2018-04-27T02:07:00Z" w:name="move512558187"/>
      <w:moveFrom w:id="64" w:author="Allen Hsu" w:date="2018-04-27T02:07:00Z">
        <w:del w:id="65" w:author="Allen Hsu" w:date="2018-04-27T03:08:00Z">
          <w:r w:rsidDel="00F773A1">
            <w:delText>[4] Shustanov, A., Yakimov, P., (2017). CNN Design For Real-Time Traffic Sign Recognition Procedia Engineering, Vol.201,pp.718-725.</w:delText>
          </w:r>
        </w:del>
      </w:moveFrom>
    </w:p>
    <w:moveFromRangeEnd w:id="63"/>
    <w:p w:rsidR="00027D92" w:rsidDel="00F773A1" w:rsidRDefault="00027D92" w:rsidP="00027D92">
      <w:pPr>
        <w:jc w:val="both"/>
        <w:rPr>
          <w:del w:id="66" w:author="Allen Hsu" w:date="2018-04-27T03:08:00Z"/>
        </w:rPr>
      </w:pPr>
      <w:del w:id="67" w:author="Allen Hsu" w:date="2018-04-27T03:08:00Z">
        <w:r w:rsidDel="00F773A1">
          <w:delText xml:space="preserve">[5] Angelova, A., Krizhevsky, A.,Vanhoucke, V., Real-Time Pedestrian Detection With Deep Network Cascades. Google research </w:delText>
        </w:r>
      </w:del>
    </w:p>
    <w:p w:rsidR="00027D92" w:rsidRPr="00027D92" w:rsidRDefault="00027D92" w:rsidP="00027D92">
      <w:pPr>
        <w:jc w:val="both"/>
      </w:pPr>
    </w:p>
    <w:sectPr w:rsidR="00027D92" w:rsidRPr="00027D92" w:rsidSect="005610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C8B" w:rsidRDefault="00F07C8B" w:rsidP="00027D92">
      <w:r>
        <w:separator/>
      </w:r>
    </w:p>
  </w:endnote>
  <w:endnote w:type="continuationSeparator" w:id="0">
    <w:p w:rsidR="00F07C8B" w:rsidRDefault="00F07C8B" w:rsidP="00027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C8B" w:rsidRDefault="00F07C8B" w:rsidP="00027D92">
      <w:r>
        <w:separator/>
      </w:r>
    </w:p>
  </w:footnote>
  <w:footnote w:type="continuationSeparator" w:id="0">
    <w:p w:rsidR="00F07C8B" w:rsidRDefault="00F07C8B" w:rsidP="00027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D92" w:rsidRDefault="00027D92">
    <w:pPr>
      <w:pStyle w:val="Header"/>
    </w:pPr>
    <w:r>
      <w:t>Advanced Computer Vision</w:t>
    </w:r>
    <w:r>
      <w:ptab w:relativeTo="margin" w:alignment="center" w:leader="none"/>
    </w:r>
    <w:r>
      <w:ptab w:relativeTo="margin" w:alignment="right" w:leader="none"/>
    </w:r>
    <w:r>
      <w:t>Yuan-Pu Hsu</w:t>
    </w:r>
    <w:r>
      <w:tab/>
    </w:r>
    <w:r>
      <w:tab/>
      <w:t>#862057597</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en Hsu">
    <w15:presenceInfo w15:providerId="Windows Live" w15:userId="eb6d0c1e-d1a8-4dd0-8d7c-c2dcf7eb97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92"/>
    <w:rsid w:val="00002C7C"/>
    <w:rsid w:val="00027D92"/>
    <w:rsid w:val="002B20F7"/>
    <w:rsid w:val="0056107E"/>
    <w:rsid w:val="00721E53"/>
    <w:rsid w:val="00845B73"/>
    <w:rsid w:val="009845CC"/>
    <w:rsid w:val="00A84737"/>
    <w:rsid w:val="00B5604C"/>
    <w:rsid w:val="00DD5B11"/>
    <w:rsid w:val="00F07C8B"/>
    <w:rsid w:val="00F45E18"/>
    <w:rsid w:val="00F773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D2FD5D3"/>
  <w14:defaultImageDpi w14:val="32767"/>
  <w15:chartTrackingRefBased/>
  <w15:docId w15:val="{65E103E5-8398-914E-A5A6-C0AB0E0E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D92"/>
    <w:pPr>
      <w:tabs>
        <w:tab w:val="center" w:pos="4680"/>
        <w:tab w:val="right" w:pos="9360"/>
      </w:tabs>
    </w:pPr>
  </w:style>
  <w:style w:type="character" w:customStyle="1" w:styleId="HeaderChar">
    <w:name w:val="Header Char"/>
    <w:basedOn w:val="DefaultParagraphFont"/>
    <w:link w:val="Header"/>
    <w:uiPriority w:val="99"/>
    <w:rsid w:val="00027D92"/>
  </w:style>
  <w:style w:type="paragraph" w:styleId="Footer">
    <w:name w:val="footer"/>
    <w:basedOn w:val="Normal"/>
    <w:link w:val="FooterChar"/>
    <w:uiPriority w:val="99"/>
    <w:unhideWhenUsed/>
    <w:rsid w:val="00027D92"/>
    <w:pPr>
      <w:tabs>
        <w:tab w:val="center" w:pos="4680"/>
        <w:tab w:val="right" w:pos="9360"/>
      </w:tabs>
    </w:pPr>
  </w:style>
  <w:style w:type="character" w:customStyle="1" w:styleId="FooterChar">
    <w:name w:val="Footer Char"/>
    <w:basedOn w:val="DefaultParagraphFont"/>
    <w:link w:val="Footer"/>
    <w:uiPriority w:val="99"/>
    <w:rsid w:val="00027D92"/>
  </w:style>
  <w:style w:type="paragraph" w:styleId="Revision">
    <w:name w:val="Revision"/>
    <w:hidden/>
    <w:uiPriority w:val="99"/>
    <w:semiHidden/>
    <w:rsid w:val="00F45E18"/>
  </w:style>
  <w:style w:type="paragraph" w:styleId="BalloonText">
    <w:name w:val="Balloon Text"/>
    <w:basedOn w:val="Normal"/>
    <w:link w:val="BalloonTextChar"/>
    <w:uiPriority w:val="99"/>
    <w:semiHidden/>
    <w:unhideWhenUsed/>
    <w:rsid w:val="00002C7C"/>
    <w:rPr>
      <w:sz w:val="18"/>
      <w:szCs w:val="18"/>
    </w:rPr>
  </w:style>
  <w:style w:type="character" w:customStyle="1" w:styleId="BalloonTextChar">
    <w:name w:val="Balloon Text Char"/>
    <w:basedOn w:val="DefaultParagraphFont"/>
    <w:link w:val="BalloonText"/>
    <w:uiPriority w:val="99"/>
    <w:semiHidden/>
    <w:rsid w:val="00002C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A35D1-A85A-C946-ABCC-843C0C155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Hsu</dc:creator>
  <cp:keywords/>
  <dc:description/>
  <cp:lastModifiedBy>Allen Hsu</cp:lastModifiedBy>
  <cp:revision>1</cp:revision>
  <dcterms:created xsi:type="dcterms:W3CDTF">2018-04-27T08:14:00Z</dcterms:created>
  <dcterms:modified xsi:type="dcterms:W3CDTF">2018-04-27T10:12:00Z</dcterms:modified>
</cp:coreProperties>
</file>